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8DF" w:rsidRPr="0061302F" w:rsidRDefault="0061302F" w:rsidP="0061302F">
      <w:pPr>
        <w:jc w:val="center"/>
        <w:rPr>
          <w:b/>
          <w:bCs/>
          <w:sz w:val="32"/>
          <w:szCs w:val="32"/>
        </w:rPr>
      </w:pPr>
      <w:r w:rsidRPr="0061302F">
        <w:rPr>
          <w:rFonts w:hint="eastAsia"/>
          <w:b/>
          <w:bCs/>
          <w:sz w:val="32"/>
          <w:szCs w:val="32"/>
        </w:rPr>
        <w:t>4</w:t>
      </w:r>
      <w:r w:rsidRPr="0061302F">
        <w:rPr>
          <w:b/>
          <w:bCs/>
          <w:sz w:val="32"/>
          <w:szCs w:val="32"/>
        </w:rPr>
        <w:t>001</w:t>
      </w:r>
      <w:r w:rsidRPr="0061302F">
        <w:rPr>
          <w:rFonts w:hint="eastAsia"/>
          <w:b/>
          <w:bCs/>
          <w:sz w:val="32"/>
          <w:szCs w:val="32"/>
        </w:rPr>
        <w:t>项目大纲</w:t>
      </w:r>
    </w:p>
    <w:p w:rsidR="0061302F" w:rsidRPr="0061302F" w:rsidRDefault="0061302F" w:rsidP="0061302F">
      <w:pPr>
        <w:pStyle w:val="a3"/>
        <w:numPr>
          <w:ilvl w:val="0"/>
          <w:numId w:val="2"/>
        </w:numPr>
        <w:rPr>
          <w:sz w:val="24"/>
          <w:szCs w:val="24"/>
        </w:rPr>
      </w:pPr>
      <w:r w:rsidRPr="0061302F">
        <w:rPr>
          <w:rFonts w:hint="eastAsia"/>
          <w:sz w:val="24"/>
          <w:szCs w:val="24"/>
        </w:rPr>
        <w:t>项目名称</w:t>
      </w:r>
    </w:p>
    <w:p w:rsidR="0061302F" w:rsidRPr="0061302F" w:rsidRDefault="0061302F" w:rsidP="0061302F">
      <w:pPr>
        <w:ind w:firstLine="420"/>
        <w:rPr>
          <w:sz w:val="24"/>
          <w:szCs w:val="24"/>
        </w:rPr>
      </w:pPr>
      <w:r w:rsidRPr="0061302F">
        <w:rPr>
          <w:rFonts w:hint="eastAsia"/>
          <w:sz w:val="24"/>
          <w:szCs w:val="24"/>
        </w:rPr>
        <w:t>L</w:t>
      </w:r>
      <w:r w:rsidRPr="0061302F">
        <w:rPr>
          <w:sz w:val="24"/>
          <w:szCs w:val="24"/>
        </w:rPr>
        <w:t>GU</w:t>
      </w:r>
      <w:r w:rsidRPr="0061302F">
        <w:rPr>
          <w:rFonts w:hint="eastAsia"/>
          <w:sz w:val="24"/>
          <w:szCs w:val="24"/>
        </w:rPr>
        <w:t>校园点餐配送服务网站</w:t>
      </w:r>
    </w:p>
    <w:p w:rsidR="0061302F" w:rsidRPr="0061302F" w:rsidRDefault="0061302F" w:rsidP="0061302F">
      <w:pPr>
        <w:pStyle w:val="a3"/>
        <w:numPr>
          <w:ilvl w:val="0"/>
          <w:numId w:val="2"/>
        </w:numPr>
        <w:rPr>
          <w:sz w:val="24"/>
          <w:szCs w:val="24"/>
        </w:rPr>
      </w:pPr>
      <w:r w:rsidRPr="0061302F">
        <w:rPr>
          <w:rFonts w:hint="eastAsia"/>
          <w:sz w:val="24"/>
          <w:szCs w:val="24"/>
        </w:rPr>
        <w:t>简介</w:t>
      </w:r>
    </w:p>
    <w:p w:rsidR="0061302F" w:rsidRDefault="0061302F" w:rsidP="0061302F">
      <w:pPr>
        <w:pStyle w:val="a3"/>
        <w:ind w:left="454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GU</w:t>
      </w:r>
      <w:r>
        <w:rPr>
          <w:rFonts w:hint="eastAsia"/>
          <w:sz w:val="24"/>
          <w:szCs w:val="24"/>
        </w:rPr>
        <w:t>校园内的</w:t>
      </w:r>
      <w:r w:rsidR="00670E28">
        <w:rPr>
          <w:rFonts w:hint="eastAsia"/>
          <w:sz w:val="24"/>
          <w:szCs w:val="24"/>
        </w:rPr>
        <w:t>餐厅</w:t>
      </w:r>
      <w:r>
        <w:rPr>
          <w:rFonts w:hint="eastAsia"/>
          <w:sz w:val="24"/>
          <w:szCs w:val="24"/>
        </w:rPr>
        <w:t>分布较为分散，就餐时间比较集中，在就餐高峰期</w:t>
      </w:r>
      <w:r w:rsidR="00670E28">
        <w:rPr>
          <w:rFonts w:hint="eastAsia"/>
          <w:sz w:val="24"/>
          <w:szCs w:val="24"/>
        </w:rPr>
        <w:t>餐厅</w:t>
      </w:r>
      <w:r>
        <w:rPr>
          <w:rFonts w:hint="eastAsia"/>
          <w:sz w:val="24"/>
          <w:szCs w:val="24"/>
        </w:rPr>
        <w:t>通常非常拥挤，</w:t>
      </w:r>
      <w:r w:rsidR="00B1451E">
        <w:rPr>
          <w:rFonts w:hint="eastAsia"/>
          <w:sz w:val="24"/>
          <w:szCs w:val="24"/>
        </w:rPr>
        <w:t>且很难找到座位。特别是我校</w:t>
      </w:r>
      <w:r w:rsidR="00670E28">
        <w:rPr>
          <w:rFonts w:hint="eastAsia"/>
          <w:sz w:val="24"/>
          <w:szCs w:val="24"/>
        </w:rPr>
        <w:t>餐厅</w:t>
      </w:r>
      <w:r w:rsidR="00B1451E">
        <w:rPr>
          <w:rFonts w:hint="eastAsia"/>
          <w:sz w:val="24"/>
          <w:szCs w:val="24"/>
        </w:rPr>
        <w:t>还对外部参观游客开放，更加加重了拥挤和座位不足的问题。</w:t>
      </w:r>
    </w:p>
    <w:p w:rsidR="00B1451E" w:rsidRDefault="00B1451E" w:rsidP="0061302F">
      <w:pPr>
        <w:pStyle w:val="a3"/>
        <w:ind w:left="454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为提升餐饮服务质量、改善学生用餐体验，我们设计开发了一款校内订餐网页平台。使用该平台，食客</w:t>
      </w:r>
      <w:r w:rsidR="00670E28">
        <w:rPr>
          <w:rFonts w:hint="eastAsia"/>
          <w:sz w:val="24"/>
          <w:szCs w:val="24"/>
        </w:rPr>
        <w:t>不必像以往那样亲自到餐厅点单，而是可以提前下订单，从而可以在不方便去餐厅时选择外送，或者选择到店自取避开用餐高峰期。对使用本平台的餐厅商户和餐厅管理者，</w:t>
      </w:r>
      <w:r w:rsidR="00111CEB">
        <w:rPr>
          <w:rFonts w:hint="eastAsia"/>
          <w:sz w:val="24"/>
          <w:szCs w:val="24"/>
        </w:rPr>
        <w:t>订餐服务平台能帮助提前估计用餐需求，并大大改善用餐高峰时段餐厅拥挤问题。</w:t>
      </w:r>
    </w:p>
    <w:p w:rsidR="004D5F53" w:rsidRPr="004D5F53" w:rsidRDefault="004D5F53" w:rsidP="004D5F53">
      <w:pPr>
        <w:pStyle w:val="a3"/>
        <w:numPr>
          <w:ilvl w:val="0"/>
          <w:numId w:val="2"/>
        </w:numPr>
        <w:rPr>
          <w:sz w:val="24"/>
          <w:szCs w:val="24"/>
        </w:rPr>
      </w:pPr>
      <w:r w:rsidRPr="004D5F53">
        <w:rPr>
          <w:rFonts w:hint="eastAsia"/>
          <w:sz w:val="24"/>
          <w:szCs w:val="24"/>
        </w:rPr>
        <w:t>需求分析</w:t>
      </w:r>
    </w:p>
    <w:p w:rsidR="004D5F53" w:rsidRDefault="004D5F53" w:rsidP="004D5F53">
      <w:pPr>
        <w:pStyle w:val="a3"/>
        <w:ind w:left="454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用户角色：</w:t>
      </w:r>
    </w:p>
    <w:p w:rsidR="004D5F53" w:rsidRDefault="004D5F53" w:rsidP="004D5F53">
      <w:pPr>
        <w:pStyle w:val="a3"/>
        <w:ind w:left="454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使用订餐平台的有</w:t>
      </w:r>
      <w:r w:rsidR="00C649E0"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种角色：平台管理员、店家、食客。</w:t>
      </w:r>
    </w:p>
    <w:p w:rsidR="004D5F53" w:rsidRDefault="004D5F53" w:rsidP="004D5F53">
      <w:pPr>
        <w:pStyle w:val="a3"/>
        <w:ind w:left="454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用户需求：</w:t>
      </w:r>
    </w:p>
    <w:p w:rsidR="004D5F53" w:rsidRDefault="004D5F53" w:rsidP="004D5F5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管理员需求：</w:t>
      </w:r>
    </w:p>
    <w:p w:rsidR="007036D1" w:rsidDel="005D09F1" w:rsidRDefault="007036D1" w:rsidP="004D5F53">
      <w:pPr>
        <w:pStyle w:val="a3"/>
        <w:numPr>
          <w:ilvl w:val="0"/>
          <w:numId w:val="4"/>
        </w:numPr>
        <w:rPr>
          <w:del w:id="0" w:author="hp" w:date="2020-02-29T21:05:00Z"/>
          <w:sz w:val="24"/>
          <w:szCs w:val="24"/>
        </w:rPr>
      </w:pPr>
      <w:del w:id="1" w:author="hp" w:date="2020-02-29T21:05:00Z">
        <w:r w:rsidDel="005D09F1">
          <w:rPr>
            <w:rFonts w:hint="eastAsia"/>
            <w:sz w:val="24"/>
            <w:szCs w:val="24"/>
          </w:rPr>
          <w:delText>注册登录管理</w:delText>
        </w:r>
        <w:r w:rsidR="00C649E0" w:rsidDel="005D09F1">
          <w:rPr>
            <w:rFonts w:hint="eastAsia"/>
            <w:sz w:val="24"/>
            <w:szCs w:val="24"/>
          </w:rPr>
          <w:delText>，注册、登入/登出、忘记密码重置</w:delText>
        </w:r>
      </w:del>
    </w:p>
    <w:p w:rsidR="004D5F53" w:rsidRDefault="004D5F53" w:rsidP="004D5F53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用户信息管理，包括</w:t>
      </w:r>
      <w:del w:id="2" w:author="hp" w:date="2020-03-04T20:58:00Z">
        <w:r w:rsidDel="00D97DF0">
          <w:rPr>
            <w:rFonts w:hint="eastAsia"/>
            <w:sz w:val="24"/>
            <w:szCs w:val="24"/>
          </w:rPr>
          <w:delText>增添、删除</w:delText>
        </w:r>
      </w:del>
      <w:ins w:id="3" w:author="hp" w:date="2020-03-04T20:58:00Z">
        <w:r w:rsidR="00D97DF0">
          <w:rPr>
            <w:rFonts w:hint="eastAsia"/>
            <w:sz w:val="24"/>
            <w:szCs w:val="24"/>
          </w:rPr>
          <w:t>查看、封禁</w:t>
        </w:r>
      </w:ins>
      <w:r>
        <w:rPr>
          <w:rFonts w:hint="eastAsia"/>
          <w:sz w:val="24"/>
          <w:szCs w:val="24"/>
        </w:rPr>
        <w:t>用户，用户数据库的管理权限</w:t>
      </w:r>
    </w:p>
    <w:p w:rsidR="004D5F53" w:rsidRDefault="007036D1" w:rsidP="004D5F53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店铺信息管理，包括</w:t>
      </w:r>
      <w:del w:id="4" w:author="hp" w:date="2020-03-04T20:58:00Z">
        <w:r w:rsidDel="00D97DF0">
          <w:rPr>
            <w:rFonts w:hint="eastAsia"/>
            <w:sz w:val="24"/>
            <w:szCs w:val="24"/>
          </w:rPr>
          <w:delText>增添、删除</w:delText>
        </w:r>
      </w:del>
      <w:ins w:id="5" w:author="hp" w:date="2020-03-04T20:58:00Z">
        <w:r w:rsidR="00D97DF0">
          <w:rPr>
            <w:rFonts w:hint="eastAsia"/>
            <w:sz w:val="24"/>
            <w:szCs w:val="24"/>
          </w:rPr>
          <w:t>查看、封禁</w:t>
        </w:r>
      </w:ins>
      <w:r>
        <w:rPr>
          <w:rFonts w:hint="eastAsia"/>
          <w:sz w:val="24"/>
          <w:szCs w:val="24"/>
        </w:rPr>
        <w:t>店铺，审核开店/闭店申请等</w:t>
      </w:r>
    </w:p>
    <w:p w:rsidR="007036D1" w:rsidRDefault="007036D1" w:rsidP="004D5F53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物流订单管理</w:t>
      </w:r>
    </w:p>
    <w:p w:rsidR="007036D1" w:rsidRDefault="007036D1" w:rsidP="004D5F53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投诉与反馈管理</w:t>
      </w:r>
    </w:p>
    <w:p w:rsidR="007036D1" w:rsidRDefault="007036D1" w:rsidP="007036D1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店家需求：</w:t>
      </w:r>
    </w:p>
    <w:p w:rsidR="00C649E0" w:rsidRDefault="00C649E0" w:rsidP="007036D1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注册、登入/登出、忘记密码重置</w:t>
      </w:r>
    </w:p>
    <w:p w:rsidR="007036D1" w:rsidRDefault="007036D1" w:rsidP="007036D1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用户信息：个人基本信息、绑定/解除绑定</w:t>
      </w:r>
      <w:del w:id="6" w:author="hp" w:date="2020-02-22T20:55:00Z">
        <w:r w:rsidDel="00B42A6F">
          <w:rPr>
            <w:rFonts w:hint="eastAsia"/>
            <w:sz w:val="24"/>
            <w:szCs w:val="24"/>
          </w:rPr>
          <w:delText>手机号</w:delText>
        </w:r>
      </w:del>
      <w:ins w:id="7" w:author="hp" w:date="2020-02-22T20:55:00Z">
        <w:r w:rsidR="00B42A6F">
          <w:rPr>
            <w:rFonts w:hint="eastAsia"/>
            <w:sz w:val="24"/>
            <w:szCs w:val="24"/>
          </w:rPr>
          <w:t>邮箱</w:t>
        </w:r>
      </w:ins>
      <w:r>
        <w:rPr>
          <w:rFonts w:hint="eastAsia"/>
          <w:sz w:val="24"/>
          <w:szCs w:val="24"/>
        </w:rPr>
        <w:t>、重置密码、实名认证</w:t>
      </w:r>
    </w:p>
    <w:p w:rsidR="00CB5AAF" w:rsidRDefault="007036D1" w:rsidP="007036D1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店铺信息管理：包括店铺基本信息（店名、位置、</w:t>
      </w:r>
      <w:r w:rsidR="0014687D">
        <w:rPr>
          <w:rFonts w:hint="eastAsia"/>
          <w:sz w:val="24"/>
          <w:szCs w:val="24"/>
        </w:rPr>
        <w:t>照片等</w:t>
      </w:r>
      <w:r>
        <w:rPr>
          <w:rFonts w:hint="eastAsia"/>
          <w:sz w:val="24"/>
          <w:szCs w:val="24"/>
        </w:rPr>
        <w:t>）、</w:t>
      </w:r>
      <w:r w:rsidR="0014687D">
        <w:rPr>
          <w:rFonts w:hint="eastAsia"/>
          <w:sz w:val="24"/>
          <w:szCs w:val="24"/>
        </w:rPr>
        <w:t>店铺状态管理（开店中、休息中、闭店整顿、停业注销）、菜单管理（增删菜品</w:t>
      </w:r>
      <w:r w:rsidR="00EE7BFD">
        <w:rPr>
          <w:rFonts w:hint="eastAsia"/>
          <w:sz w:val="24"/>
          <w:szCs w:val="24"/>
        </w:rPr>
        <w:t>、修改菜品信息、菜品分组</w:t>
      </w:r>
      <w:r w:rsidR="0014687D">
        <w:rPr>
          <w:rFonts w:hint="eastAsia"/>
          <w:sz w:val="24"/>
          <w:szCs w:val="24"/>
        </w:rPr>
        <w:t>）</w:t>
      </w:r>
      <w:del w:id="8" w:author="hp" w:date="2020-02-28T18:12:00Z">
        <w:r w:rsidR="0014687D" w:rsidDel="00162C02">
          <w:rPr>
            <w:rFonts w:hint="eastAsia"/>
            <w:sz w:val="24"/>
            <w:szCs w:val="24"/>
          </w:rPr>
          <w:delText>、促销管理（增删促销优惠）</w:delText>
        </w:r>
      </w:del>
    </w:p>
    <w:p w:rsidR="007036D1" w:rsidRDefault="00EE7BFD" w:rsidP="007036D1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订单管理（</w:t>
      </w:r>
      <w:r w:rsidR="005D6E14">
        <w:rPr>
          <w:rFonts w:hint="eastAsia"/>
          <w:sz w:val="24"/>
          <w:szCs w:val="24"/>
        </w:rPr>
        <w:t>订单信息查询；订单状态管理，如</w:t>
      </w:r>
      <w:r>
        <w:rPr>
          <w:rFonts w:hint="eastAsia"/>
          <w:sz w:val="24"/>
          <w:szCs w:val="24"/>
        </w:rPr>
        <w:t>接收/拒绝订单</w:t>
      </w:r>
      <w:r w:rsidR="005D6E14">
        <w:rPr>
          <w:rFonts w:hint="eastAsia"/>
          <w:sz w:val="24"/>
          <w:szCs w:val="24"/>
        </w:rPr>
        <w:t>、制作中、配送中</w:t>
      </w:r>
      <w:ins w:id="9" w:author="hp" w:date="2020-02-22T20:36:00Z">
        <w:r w:rsidR="00A21F77">
          <w:rPr>
            <w:rFonts w:hint="eastAsia"/>
            <w:sz w:val="24"/>
            <w:szCs w:val="24"/>
          </w:rPr>
          <w:t>/已完成（等待自提）</w:t>
        </w:r>
      </w:ins>
      <w:r w:rsidR="005D6E14">
        <w:rPr>
          <w:rFonts w:hint="eastAsia"/>
          <w:sz w:val="24"/>
          <w:szCs w:val="24"/>
        </w:rPr>
        <w:t>、确认完成、</w:t>
      </w:r>
      <w:r>
        <w:rPr>
          <w:rFonts w:hint="eastAsia"/>
          <w:sz w:val="24"/>
          <w:szCs w:val="24"/>
        </w:rPr>
        <w:t>收款/退款）</w:t>
      </w:r>
      <w:ins w:id="10" w:author="hp" w:date="2020-02-28T18:12:00Z">
        <w:r w:rsidR="00162C02">
          <w:rPr>
            <w:rFonts w:hint="eastAsia"/>
            <w:sz w:val="24"/>
            <w:szCs w:val="24"/>
          </w:rPr>
          <w:t>、促销管理（增删促销优惠）</w:t>
        </w:r>
      </w:ins>
    </w:p>
    <w:p w:rsidR="00C649E0" w:rsidRDefault="00C649E0" w:rsidP="00C649E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食客需求：</w:t>
      </w:r>
    </w:p>
    <w:p w:rsidR="00C649E0" w:rsidRDefault="00C649E0" w:rsidP="00C649E0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注册、登入/登出、忘记密码重置</w:t>
      </w:r>
    </w:p>
    <w:p w:rsidR="00C649E0" w:rsidRDefault="00C649E0" w:rsidP="00C649E0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用户信息：个人基本信息、绑定/解除绑定</w:t>
      </w:r>
      <w:del w:id="11" w:author="hp" w:date="2020-02-22T20:56:00Z">
        <w:r w:rsidDel="00B42A6F">
          <w:rPr>
            <w:rFonts w:hint="eastAsia"/>
            <w:sz w:val="24"/>
            <w:szCs w:val="24"/>
          </w:rPr>
          <w:delText>手机号</w:delText>
        </w:r>
      </w:del>
      <w:ins w:id="12" w:author="hp" w:date="2020-02-22T20:56:00Z">
        <w:r w:rsidR="00B42A6F">
          <w:rPr>
            <w:rFonts w:hint="eastAsia"/>
            <w:sz w:val="24"/>
            <w:szCs w:val="24"/>
          </w:rPr>
          <w:t>邮箱</w:t>
        </w:r>
      </w:ins>
      <w:r>
        <w:rPr>
          <w:rFonts w:hint="eastAsia"/>
          <w:sz w:val="24"/>
          <w:szCs w:val="24"/>
        </w:rPr>
        <w:t>、重置密码、实名认证</w:t>
      </w:r>
    </w:p>
    <w:p w:rsidR="00C649E0" w:rsidRDefault="00C649E0" w:rsidP="00C649E0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浏览店铺信息</w:t>
      </w:r>
      <w:r w:rsidR="002D3AD2">
        <w:rPr>
          <w:rFonts w:hint="eastAsia"/>
          <w:sz w:val="24"/>
          <w:szCs w:val="24"/>
        </w:rPr>
        <w:t>，包括分类搜索店铺、热门推荐、</w:t>
      </w:r>
      <w:del w:id="13" w:author="hp" w:date="2020-03-04T21:45:00Z">
        <w:r w:rsidR="002D3AD2" w:rsidDel="00E03466">
          <w:rPr>
            <w:rFonts w:hint="eastAsia"/>
            <w:sz w:val="24"/>
            <w:szCs w:val="24"/>
          </w:rPr>
          <w:delText>历史足迹和</w:delText>
        </w:r>
      </w:del>
      <w:r w:rsidR="002D3AD2">
        <w:rPr>
          <w:rFonts w:hint="eastAsia"/>
          <w:sz w:val="24"/>
          <w:szCs w:val="24"/>
        </w:rPr>
        <w:t>收藏的店铺等</w:t>
      </w:r>
      <w:r w:rsidR="00CB5AAF">
        <w:rPr>
          <w:rFonts w:hint="eastAsia"/>
          <w:sz w:val="24"/>
          <w:szCs w:val="24"/>
        </w:rPr>
        <w:t>。店铺如果注销了，收藏的店铺</w:t>
      </w:r>
      <w:bookmarkStart w:id="14" w:name="_GoBack"/>
      <w:bookmarkEnd w:id="14"/>
      <w:r w:rsidR="00CB5AAF">
        <w:rPr>
          <w:rFonts w:hint="eastAsia"/>
          <w:sz w:val="24"/>
          <w:szCs w:val="24"/>
        </w:rPr>
        <w:t>要有失效机制。</w:t>
      </w:r>
    </w:p>
    <w:p w:rsidR="00C649E0" w:rsidRDefault="002D3AD2" w:rsidP="00CB5AAF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浏览菜品信息，可看到菜品的分组。菜品信息可在首页推荐、分类搜索</w:t>
      </w:r>
      <w:del w:id="15" w:author="hp" w:date="2020-02-28T20:07:00Z">
        <w:r w:rsidDel="00541C85">
          <w:rPr>
            <w:rFonts w:hint="eastAsia"/>
            <w:sz w:val="24"/>
            <w:szCs w:val="24"/>
          </w:rPr>
          <w:delText>、历史足迹和收藏菜品</w:delText>
        </w:r>
      </w:del>
      <w:r>
        <w:rPr>
          <w:rFonts w:hint="eastAsia"/>
          <w:sz w:val="24"/>
          <w:szCs w:val="24"/>
        </w:rPr>
        <w:t>里看到，也可以在进入店铺后浏览。另外，商家改变/下架菜品后</w:t>
      </w:r>
      <w:r w:rsidR="00CB5AAF">
        <w:rPr>
          <w:rFonts w:hint="eastAsia"/>
          <w:sz w:val="24"/>
          <w:szCs w:val="24"/>
        </w:rPr>
        <w:t>，先前的收藏记录等要有失效机制。</w:t>
      </w:r>
    </w:p>
    <w:p w:rsidR="00CB5AAF" w:rsidRDefault="00CB5AAF" w:rsidP="00CB5AAF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购物车系统</w:t>
      </w:r>
    </w:p>
    <w:p w:rsidR="00CB5AAF" w:rsidRPr="00CB5AAF" w:rsidRDefault="00CB5AAF" w:rsidP="00CB5AAF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订单系统，包括生成订单、</w:t>
      </w:r>
      <w:ins w:id="16" w:author="hp" w:date="2020-02-23T17:37:00Z">
        <w:r w:rsidR="0059680A">
          <w:rPr>
            <w:rFonts w:hint="eastAsia"/>
            <w:sz w:val="24"/>
            <w:szCs w:val="24"/>
          </w:rPr>
          <w:t>排队系统、</w:t>
        </w:r>
      </w:ins>
      <w:r>
        <w:rPr>
          <w:rFonts w:hint="eastAsia"/>
          <w:sz w:val="24"/>
          <w:szCs w:val="24"/>
        </w:rPr>
        <w:t>支付订单、取消订单、到店取餐、评价订单等。</w:t>
      </w:r>
    </w:p>
    <w:p w:rsidR="0061302F" w:rsidRPr="0061302F" w:rsidRDefault="0061302F">
      <w:pPr>
        <w:rPr>
          <w:sz w:val="24"/>
          <w:szCs w:val="24"/>
        </w:rPr>
      </w:pPr>
    </w:p>
    <w:p w:rsidR="0061302F" w:rsidRPr="0061302F" w:rsidRDefault="0061302F">
      <w:pPr>
        <w:rPr>
          <w:sz w:val="24"/>
          <w:szCs w:val="24"/>
        </w:rPr>
      </w:pPr>
    </w:p>
    <w:p w:rsidR="0061302F" w:rsidRPr="0061302F" w:rsidRDefault="0061302F">
      <w:pPr>
        <w:rPr>
          <w:sz w:val="24"/>
          <w:szCs w:val="24"/>
        </w:rPr>
      </w:pPr>
    </w:p>
    <w:p w:rsidR="0061302F" w:rsidRPr="0061302F" w:rsidRDefault="0061302F">
      <w:pPr>
        <w:rPr>
          <w:sz w:val="24"/>
          <w:szCs w:val="24"/>
        </w:rPr>
      </w:pPr>
    </w:p>
    <w:p w:rsidR="0061302F" w:rsidRPr="0061302F" w:rsidRDefault="0061302F">
      <w:pPr>
        <w:rPr>
          <w:sz w:val="24"/>
          <w:szCs w:val="24"/>
        </w:rPr>
      </w:pPr>
    </w:p>
    <w:p w:rsidR="0061302F" w:rsidRPr="0061302F" w:rsidRDefault="0061302F">
      <w:pPr>
        <w:rPr>
          <w:sz w:val="24"/>
          <w:szCs w:val="24"/>
        </w:rPr>
      </w:pPr>
    </w:p>
    <w:p w:rsidR="0061302F" w:rsidRPr="0061302F" w:rsidRDefault="0061302F">
      <w:pPr>
        <w:rPr>
          <w:sz w:val="24"/>
          <w:szCs w:val="24"/>
        </w:rPr>
      </w:pPr>
    </w:p>
    <w:sectPr w:rsidR="0061302F" w:rsidRPr="00613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F5E" w:rsidRDefault="00170F5E" w:rsidP="00A21F77">
      <w:r>
        <w:separator/>
      </w:r>
    </w:p>
  </w:endnote>
  <w:endnote w:type="continuationSeparator" w:id="0">
    <w:p w:rsidR="00170F5E" w:rsidRDefault="00170F5E" w:rsidP="00A21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F5E" w:rsidRDefault="00170F5E" w:rsidP="00A21F77">
      <w:r>
        <w:separator/>
      </w:r>
    </w:p>
  </w:footnote>
  <w:footnote w:type="continuationSeparator" w:id="0">
    <w:p w:rsidR="00170F5E" w:rsidRDefault="00170F5E" w:rsidP="00A21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5076D"/>
    <w:multiLevelType w:val="hybridMultilevel"/>
    <w:tmpl w:val="01EADBBC"/>
    <w:lvl w:ilvl="0" w:tplc="DF2E7B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E725A3"/>
    <w:multiLevelType w:val="hybridMultilevel"/>
    <w:tmpl w:val="7256BD4C"/>
    <w:lvl w:ilvl="0" w:tplc="3ED4BBA6">
      <w:start w:val="1"/>
      <w:numFmt w:val="decimalEnclosedCircle"/>
      <w:lvlText w:val="%1"/>
      <w:lvlJc w:val="left"/>
      <w:pPr>
        <w:ind w:left="81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2" w15:restartNumberingAfterBreak="0">
    <w:nsid w:val="338121C8"/>
    <w:multiLevelType w:val="hybridMultilevel"/>
    <w:tmpl w:val="3678F6B8"/>
    <w:lvl w:ilvl="0" w:tplc="D0D6386E">
      <w:start w:val="1"/>
      <w:numFmt w:val="lowerLetter"/>
      <w:lvlText w:val="%1)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4" w:hanging="420"/>
      </w:pPr>
    </w:lvl>
    <w:lvl w:ilvl="2" w:tplc="0409001B" w:tentative="1">
      <w:start w:val="1"/>
      <w:numFmt w:val="lowerRoman"/>
      <w:lvlText w:val="%3."/>
      <w:lvlJc w:val="right"/>
      <w:pPr>
        <w:ind w:left="2074" w:hanging="420"/>
      </w:pPr>
    </w:lvl>
    <w:lvl w:ilvl="3" w:tplc="0409000F" w:tentative="1">
      <w:start w:val="1"/>
      <w:numFmt w:val="decimal"/>
      <w:lvlText w:val="%4."/>
      <w:lvlJc w:val="left"/>
      <w:pPr>
        <w:ind w:left="2494" w:hanging="420"/>
      </w:pPr>
    </w:lvl>
    <w:lvl w:ilvl="4" w:tplc="04090019" w:tentative="1">
      <w:start w:val="1"/>
      <w:numFmt w:val="lowerLetter"/>
      <w:lvlText w:val="%5)"/>
      <w:lvlJc w:val="left"/>
      <w:pPr>
        <w:ind w:left="2914" w:hanging="420"/>
      </w:pPr>
    </w:lvl>
    <w:lvl w:ilvl="5" w:tplc="0409001B" w:tentative="1">
      <w:start w:val="1"/>
      <w:numFmt w:val="lowerRoman"/>
      <w:lvlText w:val="%6."/>
      <w:lvlJc w:val="right"/>
      <w:pPr>
        <w:ind w:left="3334" w:hanging="420"/>
      </w:pPr>
    </w:lvl>
    <w:lvl w:ilvl="6" w:tplc="0409000F" w:tentative="1">
      <w:start w:val="1"/>
      <w:numFmt w:val="decimal"/>
      <w:lvlText w:val="%7."/>
      <w:lvlJc w:val="left"/>
      <w:pPr>
        <w:ind w:left="3754" w:hanging="420"/>
      </w:pPr>
    </w:lvl>
    <w:lvl w:ilvl="7" w:tplc="04090019" w:tentative="1">
      <w:start w:val="1"/>
      <w:numFmt w:val="lowerLetter"/>
      <w:lvlText w:val="%8)"/>
      <w:lvlJc w:val="left"/>
      <w:pPr>
        <w:ind w:left="4174" w:hanging="420"/>
      </w:pPr>
    </w:lvl>
    <w:lvl w:ilvl="8" w:tplc="0409001B" w:tentative="1">
      <w:start w:val="1"/>
      <w:numFmt w:val="lowerRoman"/>
      <w:lvlText w:val="%9."/>
      <w:lvlJc w:val="right"/>
      <w:pPr>
        <w:ind w:left="4594" w:hanging="420"/>
      </w:pPr>
    </w:lvl>
  </w:abstractNum>
  <w:abstractNum w:abstractNumId="3" w15:restartNumberingAfterBreak="0">
    <w:nsid w:val="4CC13F0D"/>
    <w:multiLevelType w:val="hybridMultilevel"/>
    <w:tmpl w:val="CA44244A"/>
    <w:lvl w:ilvl="0" w:tplc="44C47E96">
      <w:start w:val="1"/>
      <w:numFmt w:val="lowerLetter"/>
      <w:lvlText w:val="%1)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4" w:hanging="420"/>
      </w:pPr>
    </w:lvl>
    <w:lvl w:ilvl="2" w:tplc="0409001B" w:tentative="1">
      <w:start w:val="1"/>
      <w:numFmt w:val="lowerRoman"/>
      <w:lvlText w:val="%3."/>
      <w:lvlJc w:val="right"/>
      <w:pPr>
        <w:ind w:left="2074" w:hanging="420"/>
      </w:pPr>
    </w:lvl>
    <w:lvl w:ilvl="3" w:tplc="0409000F" w:tentative="1">
      <w:start w:val="1"/>
      <w:numFmt w:val="decimal"/>
      <w:lvlText w:val="%4."/>
      <w:lvlJc w:val="left"/>
      <w:pPr>
        <w:ind w:left="2494" w:hanging="420"/>
      </w:pPr>
    </w:lvl>
    <w:lvl w:ilvl="4" w:tplc="04090019" w:tentative="1">
      <w:start w:val="1"/>
      <w:numFmt w:val="lowerLetter"/>
      <w:lvlText w:val="%5)"/>
      <w:lvlJc w:val="left"/>
      <w:pPr>
        <w:ind w:left="2914" w:hanging="420"/>
      </w:pPr>
    </w:lvl>
    <w:lvl w:ilvl="5" w:tplc="0409001B" w:tentative="1">
      <w:start w:val="1"/>
      <w:numFmt w:val="lowerRoman"/>
      <w:lvlText w:val="%6."/>
      <w:lvlJc w:val="right"/>
      <w:pPr>
        <w:ind w:left="3334" w:hanging="420"/>
      </w:pPr>
    </w:lvl>
    <w:lvl w:ilvl="6" w:tplc="0409000F" w:tentative="1">
      <w:start w:val="1"/>
      <w:numFmt w:val="decimal"/>
      <w:lvlText w:val="%7."/>
      <w:lvlJc w:val="left"/>
      <w:pPr>
        <w:ind w:left="3754" w:hanging="420"/>
      </w:pPr>
    </w:lvl>
    <w:lvl w:ilvl="7" w:tplc="04090019" w:tentative="1">
      <w:start w:val="1"/>
      <w:numFmt w:val="lowerLetter"/>
      <w:lvlText w:val="%8)"/>
      <w:lvlJc w:val="left"/>
      <w:pPr>
        <w:ind w:left="4174" w:hanging="420"/>
      </w:pPr>
    </w:lvl>
    <w:lvl w:ilvl="8" w:tplc="0409001B" w:tentative="1">
      <w:start w:val="1"/>
      <w:numFmt w:val="lowerRoman"/>
      <w:lvlText w:val="%9."/>
      <w:lvlJc w:val="right"/>
      <w:pPr>
        <w:ind w:left="4594" w:hanging="420"/>
      </w:pPr>
    </w:lvl>
  </w:abstractNum>
  <w:abstractNum w:abstractNumId="4" w15:restartNumberingAfterBreak="0">
    <w:nsid w:val="53CC1099"/>
    <w:multiLevelType w:val="hybridMultilevel"/>
    <w:tmpl w:val="2B34E146"/>
    <w:lvl w:ilvl="0" w:tplc="3AD2D858">
      <w:start w:val="1"/>
      <w:numFmt w:val="lowerLetter"/>
      <w:lvlText w:val="%1)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4" w:hanging="420"/>
      </w:pPr>
    </w:lvl>
    <w:lvl w:ilvl="2" w:tplc="0409001B" w:tentative="1">
      <w:start w:val="1"/>
      <w:numFmt w:val="lowerRoman"/>
      <w:lvlText w:val="%3."/>
      <w:lvlJc w:val="right"/>
      <w:pPr>
        <w:ind w:left="2074" w:hanging="420"/>
      </w:pPr>
    </w:lvl>
    <w:lvl w:ilvl="3" w:tplc="0409000F" w:tentative="1">
      <w:start w:val="1"/>
      <w:numFmt w:val="decimal"/>
      <w:lvlText w:val="%4."/>
      <w:lvlJc w:val="left"/>
      <w:pPr>
        <w:ind w:left="2494" w:hanging="420"/>
      </w:pPr>
    </w:lvl>
    <w:lvl w:ilvl="4" w:tplc="04090019" w:tentative="1">
      <w:start w:val="1"/>
      <w:numFmt w:val="lowerLetter"/>
      <w:lvlText w:val="%5)"/>
      <w:lvlJc w:val="left"/>
      <w:pPr>
        <w:ind w:left="2914" w:hanging="420"/>
      </w:pPr>
    </w:lvl>
    <w:lvl w:ilvl="5" w:tplc="0409001B" w:tentative="1">
      <w:start w:val="1"/>
      <w:numFmt w:val="lowerRoman"/>
      <w:lvlText w:val="%6."/>
      <w:lvlJc w:val="right"/>
      <w:pPr>
        <w:ind w:left="3334" w:hanging="420"/>
      </w:pPr>
    </w:lvl>
    <w:lvl w:ilvl="6" w:tplc="0409000F" w:tentative="1">
      <w:start w:val="1"/>
      <w:numFmt w:val="decimal"/>
      <w:lvlText w:val="%7."/>
      <w:lvlJc w:val="left"/>
      <w:pPr>
        <w:ind w:left="3754" w:hanging="420"/>
      </w:pPr>
    </w:lvl>
    <w:lvl w:ilvl="7" w:tplc="04090019" w:tentative="1">
      <w:start w:val="1"/>
      <w:numFmt w:val="lowerLetter"/>
      <w:lvlText w:val="%8)"/>
      <w:lvlJc w:val="left"/>
      <w:pPr>
        <w:ind w:left="4174" w:hanging="420"/>
      </w:pPr>
    </w:lvl>
    <w:lvl w:ilvl="8" w:tplc="0409001B" w:tentative="1">
      <w:start w:val="1"/>
      <w:numFmt w:val="lowerRoman"/>
      <w:lvlText w:val="%9."/>
      <w:lvlJc w:val="right"/>
      <w:pPr>
        <w:ind w:left="4594" w:hanging="420"/>
      </w:pPr>
    </w:lvl>
  </w:abstractNum>
  <w:abstractNum w:abstractNumId="5" w15:restartNumberingAfterBreak="0">
    <w:nsid w:val="568B53A0"/>
    <w:multiLevelType w:val="hybridMultilevel"/>
    <w:tmpl w:val="C5C4AB94"/>
    <w:lvl w:ilvl="0" w:tplc="045ED012">
      <w:start w:val="1"/>
      <w:numFmt w:val="lowerLetter"/>
      <w:lvlText w:val="%1）"/>
      <w:lvlJc w:val="left"/>
      <w:pPr>
        <w:ind w:left="153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4" w:hanging="420"/>
      </w:pPr>
    </w:lvl>
    <w:lvl w:ilvl="2" w:tplc="0409001B" w:tentative="1">
      <w:start w:val="1"/>
      <w:numFmt w:val="lowerRoman"/>
      <w:lvlText w:val="%3."/>
      <w:lvlJc w:val="right"/>
      <w:pPr>
        <w:ind w:left="2074" w:hanging="420"/>
      </w:pPr>
    </w:lvl>
    <w:lvl w:ilvl="3" w:tplc="0409000F" w:tentative="1">
      <w:start w:val="1"/>
      <w:numFmt w:val="decimal"/>
      <w:lvlText w:val="%4."/>
      <w:lvlJc w:val="left"/>
      <w:pPr>
        <w:ind w:left="2494" w:hanging="420"/>
      </w:pPr>
    </w:lvl>
    <w:lvl w:ilvl="4" w:tplc="04090019" w:tentative="1">
      <w:start w:val="1"/>
      <w:numFmt w:val="lowerLetter"/>
      <w:lvlText w:val="%5)"/>
      <w:lvlJc w:val="left"/>
      <w:pPr>
        <w:ind w:left="2914" w:hanging="420"/>
      </w:pPr>
    </w:lvl>
    <w:lvl w:ilvl="5" w:tplc="0409001B" w:tentative="1">
      <w:start w:val="1"/>
      <w:numFmt w:val="lowerRoman"/>
      <w:lvlText w:val="%6."/>
      <w:lvlJc w:val="right"/>
      <w:pPr>
        <w:ind w:left="3334" w:hanging="420"/>
      </w:pPr>
    </w:lvl>
    <w:lvl w:ilvl="6" w:tplc="0409000F" w:tentative="1">
      <w:start w:val="1"/>
      <w:numFmt w:val="decimal"/>
      <w:lvlText w:val="%7."/>
      <w:lvlJc w:val="left"/>
      <w:pPr>
        <w:ind w:left="3754" w:hanging="420"/>
      </w:pPr>
    </w:lvl>
    <w:lvl w:ilvl="7" w:tplc="04090019" w:tentative="1">
      <w:start w:val="1"/>
      <w:numFmt w:val="lowerLetter"/>
      <w:lvlText w:val="%8)"/>
      <w:lvlJc w:val="left"/>
      <w:pPr>
        <w:ind w:left="4174" w:hanging="420"/>
      </w:pPr>
    </w:lvl>
    <w:lvl w:ilvl="8" w:tplc="0409001B" w:tentative="1">
      <w:start w:val="1"/>
      <w:numFmt w:val="lowerRoman"/>
      <w:lvlText w:val="%9."/>
      <w:lvlJc w:val="right"/>
      <w:pPr>
        <w:ind w:left="4594" w:hanging="420"/>
      </w:pPr>
    </w:lvl>
  </w:abstractNum>
  <w:abstractNum w:abstractNumId="6" w15:restartNumberingAfterBreak="0">
    <w:nsid w:val="5720261A"/>
    <w:multiLevelType w:val="hybridMultilevel"/>
    <w:tmpl w:val="1DC0B208"/>
    <w:lvl w:ilvl="0" w:tplc="9356ECF6">
      <w:start w:val="1"/>
      <w:numFmt w:val="decimal"/>
      <w:lvlText w:val="%1、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9D4504"/>
    <w:multiLevelType w:val="hybridMultilevel"/>
    <w:tmpl w:val="7D444130"/>
    <w:lvl w:ilvl="0" w:tplc="5F28F37C">
      <w:start w:val="1"/>
      <w:numFmt w:val="lowerLetter"/>
      <w:lvlText w:val="%1）"/>
      <w:lvlJc w:val="left"/>
      <w:pPr>
        <w:ind w:left="153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4" w:hanging="420"/>
      </w:pPr>
    </w:lvl>
    <w:lvl w:ilvl="2" w:tplc="0409001B" w:tentative="1">
      <w:start w:val="1"/>
      <w:numFmt w:val="lowerRoman"/>
      <w:lvlText w:val="%3."/>
      <w:lvlJc w:val="right"/>
      <w:pPr>
        <w:ind w:left="2074" w:hanging="420"/>
      </w:pPr>
    </w:lvl>
    <w:lvl w:ilvl="3" w:tplc="0409000F" w:tentative="1">
      <w:start w:val="1"/>
      <w:numFmt w:val="decimal"/>
      <w:lvlText w:val="%4."/>
      <w:lvlJc w:val="left"/>
      <w:pPr>
        <w:ind w:left="2494" w:hanging="420"/>
      </w:pPr>
    </w:lvl>
    <w:lvl w:ilvl="4" w:tplc="04090019" w:tentative="1">
      <w:start w:val="1"/>
      <w:numFmt w:val="lowerLetter"/>
      <w:lvlText w:val="%5)"/>
      <w:lvlJc w:val="left"/>
      <w:pPr>
        <w:ind w:left="2914" w:hanging="420"/>
      </w:pPr>
    </w:lvl>
    <w:lvl w:ilvl="5" w:tplc="0409001B" w:tentative="1">
      <w:start w:val="1"/>
      <w:numFmt w:val="lowerRoman"/>
      <w:lvlText w:val="%6."/>
      <w:lvlJc w:val="right"/>
      <w:pPr>
        <w:ind w:left="3334" w:hanging="420"/>
      </w:pPr>
    </w:lvl>
    <w:lvl w:ilvl="6" w:tplc="0409000F" w:tentative="1">
      <w:start w:val="1"/>
      <w:numFmt w:val="decimal"/>
      <w:lvlText w:val="%7."/>
      <w:lvlJc w:val="left"/>
      <w:pPr>
        <w:ind w:left="3754" w:hanging="420"/>
      </w:pPr>
    </w:lvl>
    <w:lvl w:ilvl="7" w:tplc="04090019" w:tentative="1">
      <w:start w:val="1"/>
      <w:numFmt w:val="lowerLetter"/>
      <w:lvlText w:val="%8)"/>
      <w:lvlJc w:val="left"/>
      <w:pPr>
        <w:ind w:left="4174" w:hanging="420"/>
      </w:pPr>
    </w:lvl>
    <w:lvl w:ilvl="8" w:tplc="0409001B" w:tentative="1">
      <w:start w:val="1"/>
      <w:numFmt w:val="lowerRoman"/>
      <w:lvlText w:val="%9."/>
      <w:lvlJc w:val="right"/>
      <w:pPr>
        <w:ind w:left="4594" w:hanging="42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2F"/>
    <w:rsid w:val="00111CEB"/>
    <w:rsid w:val="0014687D"/>
    <w:rsid w:val="00162C02"/>
    <w:rsid w:val="00170F5E"/>
    <w:rsid w:val="00204855"/>
    <w:rsid w:val="0021152F"/>
    <w:rsid w:val="0026780F"/>
    <w:rsid w:val="002D3AD2"/>
    <w:rsid w:val="004D5F53"/>
    <w:rsid w:val="00541C85"/>
    <w:rsid w:val="0059680A"/>
    <w:rsid w:val="005D09F1"/>
    <w:rsid w:val="005D6E14"/>
    <w:rsid w:val="0061302F"/>
    <w:rsid w:val="00670E28"/>
    <w:rsid w:val="007036D1"/>
    <w:rsid w:val="007768EC"/>
    <w:rsid w:val="007A08DF"/>
    <w:rsid w:val="008F1E7B"/>
    <w:rsid w:val="00A21F77"/>
    <w:rsid w:val="00B1451E"/>
    <w:rsid w:val="00B42A6F"/>
    <w:rsid w:val="00C649E0"/>
    <w:rsid w:val="00CB5AAF"/>
    <w:rsid w:val="00D97DF0"/>
    <w:rsid w:val="00E03466"/>
    <w:rsid w:val="00EE7BFD"/>
    <w:rsid w:val="00F525E9"/>
    <w:rsid w:val="00FF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C56C7"/>
  <w15:chartTrackingRefBased/>
  <w15:docId w15:val="{7BEC045B-4DE5-4A09-A2C8-607A835A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02F"/>
    <w:pPr>
      <w:ind w:firstLine="420"/>
    </w:pPr>
  </w:style>
  <w:style w:type="paragraph" w:styleId="a4">
    <w:name w:val="header"/>
    <w:basedOn w:val="a"/>
    <w:link w:val="a5"/>
    <w:uiPriority w:val="99"/>
    <w:unhideWhenUsed/>
    <w:rsid w:val="00A21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1F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1F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1F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2020-02-18T07:35:00Z</dcterms:created>
  <dcterms:modified xsi:type="dcterms:W3CDTF">2020-03-04T13:45:00Z</dcterms:modified>
</cp:coreProperties>
</file>